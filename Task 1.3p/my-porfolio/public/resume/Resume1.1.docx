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11B7" w14:textId="1E7F652F" w:rsidR="008101C3" w:rsidRPr="00754E4F" w:rsidRDefault="00754E4F" w:rsidP="008101C3">
      <w:pPr>
        <w:pStyle w:val="Subtitle"/>
        <w:rPr>
          <w:rFonts w:ascii="Times New Roman" w:eastAsia="MS Mincho" w:hAnsi="Times New Roman"/>
          <w:b/>
          <w:sz w:val="21"/>
          <w:szCs w:val="21"/>
        </w:rPr>
      </w:pPr>
      <w:r w:rsidRPr="00754E4F">
        <w:rPr>
          <w:rFonts w:ascii="Times New Roman" w:hAnsi="Times New Roman"/>
          <w:b/>
          <w:bCs/>
          <w:sz w:val="48"/>
          <w:szCs w:val="48"/>
        </w:rPr>
        <w:t>Grady Ramsay</w:t>
      </w:r>
    </w:p>
    <w:p w14:paraId="202D8455" w14:textId="39326FC6" w:rsidR="008101C3" w:rsidRPr="00754E4F" w:rsidRDefault="008101C3" w:rsidP="008101C3">
      <w:pPr>
        <w:pStyle w:val="Subtitle"/>
        <w:spacing w:after="0"/>
        <w:rPr>
          <w:rFonts w:ascii="Times New Roman" w:eastAsia="MS Mincho" w:hAnsi="Times New Roman"/>
          <w:sz w:val="21"/>
          <w:szCs w:val="21"/>
        </w:rPr>
      </w:pPr>
      <w:r w:rsidRPr="00754E4F">
        <w:rPr>
          <w:rFonts w:ascii="Times New Roman" w:eastAsia="MS Mincho" w:hAnsi="Times New Roman"/>
          <w:b/>
          <w:sz w:val="21"/>
          <w:szCs w:val="21"/>
        </w:rPr>
        <w:t>Address:</w:t>
      </w:r>
      <w:r w:rsidRPr="00754E4F">
        <w:rPr>
          <w:rFonts w:ascii="Times New Roman" w:hAnsi="Times New Roman"/>
          <w:sz w:val="21"/>
          <w:szCs w:val="21"/>
        </w:rPr>
        <w:t xml:space="preserve"> </w:t>
      </w:r>
      <w:r w:rsidR="007F43F1">
        <w:rPr>
          <w:rFonts w:ascii="Times New Roman" w:hAnsi="Times New Roman"/>
          <w:sz w:val="21"/>
          <w:szCs w:val="21"/>
        </w:rPr>
        <w:t>Geelong</w:t>
      </w:r>
      <w:r w:rsidR="00B03A25">
        <w:rPr>
          <w:rFonts w:ascii="Times New Roman" w:hAnsi="Times New Roman"/>
          <w:sz w:val="21"/>
          <w:szCs w:val="21"/>
        </w:rPr>
        <w:t xml:space="preserve"> VIC 3219</w:t>
      </w:r>
      <w:r w:rsidRPr="00754E4F">
        <w:rPr>
          <w:rFonts w:ascii="Times New Roman" w:hAnsi="Times New Roman"/>
          <w:sz w:val="21"/>
          <w:szCs w:val="21"/>
        </w:rPr>
        <w:t xml:space="preserve"> </w:t>
      </w:r>
      <w:r w:rsidRPr="00754E4F">
        <w:rPr>
          <w:rFonts w:ascii="Times New Roman" w:hAnsi="Times New Roman"/>
          <w:b/>
          <w:bCs/>
          <w:sz w:val="21"/>
          <w:szCs w:val="21"/>
        </w:rPr>
        <w:t xml:space="preserve">Tel: </w:t>
      </w:r>
      <w:r w:rsidR="00754E4F" w:rsidRPr="00754E4F">
        <w:rPr>
          <w:rFonts w:ascii="Times New Roman" w:hAnsi="Times New Roman"/>
        </w:rPr>
        <w:t>0491 083 101</w:t>
      </w:r>
    </w:p>
    <w:p w14:paraId="0D3A651B" w14:textId="36A663C0" w:rsidR="008101C3" w:rsidRPr="00754E4F" w:rsidRDefault="008101C3" w:rsidP="008101C3">
      <w:pPr>
        <w:jc w:val="center"/>
        <w:rPr>
          <w:rStyle w:val="Hyperlink"/>
          <w:color w:val="FF0000"/>
          <w:sz w:val="21"/>
          <w:szCs w:val="21"/>
        </w:rPr>
      </w:pPr>
      <w:r w:rsidRPr="00754E4F">
        <w:rPr>
          <w:rFonts w:eastAsia="MS Mincho"/>
          <w:b/>
          <w:sz w:val="21"/>
          <w:szCs w:val="21"/>
        </w:rPr>
        <w:t xml:space="preserve">Email: </w:t>
      </w:r>
      <w:hyperlink r:id="rId8" w:history="1">
        <w:r w:rsidR="00754E4F" w:rsidRPr="00754E4F">
          <w:rPr>
            <w:rStyle w:val="Hyperlink"/>
          </w:rPr>
          <w:t>Gradyramsay9@gmail.com</w:t>
        </w:r>
      </w:hyperlink>
    </w:p>
    <w:p w14:paraId="24C8CB34" w14:textId="77777777" w:rsidR="00F33ECE" w:rsidRDefault="008101C3" w:rsidP="00F33ECE">
      <w:pPr>
        <w:jc w:val="center"/>
        <w:rPr>
          <w:rStyle w:val="Hyperlink"/>
          <w:bdr w:val="none" w:sz="0" w:space="0" w:color="auto" w:frame="1"/>
          <w:shd w:val="clear" w:color="auto" w:fill="FFFFFF"/>
        </w:rPr>
      </w:pPr>
      <w:r w:rsidRPr="00754E4F">
        <w:rPr>
          <w:rFonts w:eastAsia="MS Mincho"/>
          <w:b/>
          <w:sz w:val="21"/>
          <w:szCs w:val="21"/>
        </w:rPr>
        <w:t xml:space="preserve">LinkedIn: </w:t>
      </w:r>
      <w:hyperlink r:id="rId9" w:history="1">
        <w:r w:rsidR="008F0875">
          <w:rPr>
            <w:rStyle w:val="Hyperlink"/>
            <w:bdr w:val="none" w:sz="0" w:space="0" w:color="auto" w:frame="1"/>
            <w:shd w:val="clear" w:color="auto" w:fill="FFFFFF"/>
          </w:rPr>
          <w:t>/in/</w:t>
        </w:r>
        <w:proofErr w:type="spellStart"/>
        <w:r w:rsidR="008F0875">
          <w:rPr>
            <w:rStyle w:val="Hyperlink"/>
            <w:bdr w:val="none" w:sz="0" w:space="0" w:color="auto" w:frame="1"/>
            <w:shd w:val="clear" w:color="auto" w:fill="FFFFFF"/>
          </w:rPr>
          <w:t>gradyramsay</w:t>
        </w:r>
        <w:proofErr w:type="spellEnd"/>
      </w:hyperlink>
    </w:p>
    <w:p w14:paraId="1CDAA7B6" w14:textId="4E0FE732" w:rsidR="00F33ECE" w:rsidRPr="00F33ECE" w:rsidRDefault="00F33ECE" w:rsidP="00F33ECE">
      <w:pPr>
        <w:jc w:val="center"/>
        <w:rPr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 w:rsidRPr="00F33ECE">
        <w:rPr>
          <w:b/>
          <w:bCs/>
          <w:sz w:val="21"/>
          <w:szCs w:val="21"/>
        </w:rPr>
        <w:t xml:space="preserve">Website: </w:t>
      </w:r>
      <w:hyperlink r:id="rId10" w:history="1">
        <w:r w:rsidR="00334695" w:rsidRPr="00334695">
          <w:rPr>
            <w:rStyle w:val="Hyperlink"/>
            <w:sz w:val="21"/>
            <w:szCs w:val="21"/>
          </w:rPr>
          <w:t>www.gradyramsay.online</w:t>
        </w:r>
      </w:hyperlink>
      <w:r w:rsidR="00334695">
        <w:rPr>
          <w:b/>
          <w:bCs/>
          <w:sz w:val="21"/>
          <w:szCs w:val="21"/>
        </w:rPr>
        <w:t xml:space="preserve"> </w:t>
      </w:r>
    </w:p>
    <w:p w14:paraId="23CF3F1B" w14:textId="77777777" w:rsidR="008101C3" w:rsidRPr="00AA511A" w:rsidRDefault="008101C3" w:rsidP="008101C3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60B4A3A2" w14:textId="7EC5DCFA" w:rsidR="008101C3" w:rsidRPr="00AA511A" w:rsidRDefault="004B7390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 xml:space="preserve">Career </w:t>
      </w:r>
      <w:r w:rsidR="008101C3" w:rsidRPr="00AA511A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Profile</w:t>
      </w:r>
    </w:p>
    <w:p w14:paraId="07FD6081" w14:textId="77777777" w:rsidR="00B2737D" w:rsidRPr="00626EF4" w:rsidRDefault="00B2737D" w:rsidP="00754E4F">
      <w:pPr>
        <w:rPr>
          <w:color w:val="FF0000"/>
        </w:rPr>
      </w:pPr>
    </w:p>
    <w:p w14:paraId="22B2F046" w14:textId="6B10E15A" w:rsidR="0030057C" w:rsidRPr="00217D78" w:rsidRDefault="0030057C" w:rsidP="009023E0">
      <w:pPr>
        <w:jc w:val="both"/>
      </w:pPr>
      <w:r w:rsidRPr="00217D78">
        <w:t>Currently studying as a 3</w:t>
      </w:r>
      <w:r w:rsidRPr="00217D78">
        <w:rPr>
          <w:vertAlign w:val="superscript"/>
        </w:rPr>
        <w:t>rd</w:t>
      </w:r>
      <w:r w:rsidRPr="00217D78">
        <w:t xml:space="preserve"> year student completing a Bachelor of Information Technology (Majoring in Cyber Security). I am a committed and </w:t>
      </w:r>
      <w:r w:rsidR="00BC637F" w:rsidRPr="00217D78">
        <w:t>hardworking</w:t>
      </w:r>
      <w:r w:rsidRPr="00217D78">
        <w:t xml:space="preserve"> ind</w:t>
      </w:r>
      <w:r w:rsidR="00BC637F" w:rsidRPr="00217D78">
        <w:t>i</w:t>
      </w:r>
      <w:r w:rsidRPr="00217D78">
        <w:t>vi</w:t>
      </w:r>
      <w:r w:rsidR="00BC637F" w:rsidRPr="00217D78">
        <w:t>du</w:t>
      </w:r>
      <w:r w:rsidRPr="00217D78">
        <w:t xml:space="preserve">al who excels in team environments and can </w:t>
      </w:r>
      <w:r w:rsidR="009023E0" w:rsidRPr="00217D78">
        <w:t>comfortably</w:t>
      </w:r>
      <w:r w:rsidRPr="00217D78">
        <w:t xml:space="preserve"> learn new skills on the fly</w:t>
      </w:r>
      <w:r w:rsidR="009023E0" w:rsidRPr="00217D78">
        <w:t xml:space="preserve">. I have learnt many skills relating to </w:t>
      </w:r>
      <w:r w:rsidRPr="00217D78">
        <w:t>Web Development</w:t>
      </w:r>
      <w:r w:rsidR="009023E0" w:rsidRPr="00217D78">
        <w:t xml:space="preserve"> including UI/UX Design, HTML, CSS and JavaScript programming</w:t>
      </w:r>
      <w:r w:rsidRPr="00217D78">
        <w:t>. I have strong communication skills as I have worked in many teams</w:t>
      </w:r>
      <w:r w:rsidR="009023E0" w:rsidRPr="00217D78">
        <w:t>, communication through different methods</w:t>
      </w:r>
      <w:r w:rsidRPr="00217D78">
        <w:t xml:space="preserve"> in the ICT sphere</w:t>
      </w:r>
      <w:r w:rsidR="009023E0" w:rsidRPr="00217D78">
        <w:t>. I am passionate for all things</w:t>
      </w:r>
      <w:r w:rsidR="00BC637F" w:rsidRPr="00217D78">
        <w:t xml:space="preserve"> Web design and</w:t>
      </w:r>
      <w:r w:rsidR="009023E0" w:rsidRPr="00217D78">
        <w:t xml:space="preserve"> Network Engineering, and I know that I will be a valuable member of the team.</w:t>
      </w:r>
    </w:p>
    <w:p w14:paraId="420612AD" w14:textId="77777777" w:rsidR="008101C3" w:rsidRPr="00AA511A" w:rsidRDefault="008101C3" w:rsidP="008101C3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799282E6" w14:textId="3C392DFC" w:rsidR="008101C3" w:rsidRPr="00A678EF" w:rsidRDefault="008101C3" w:rsidP="00A678EF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>Education</w:t>
      </w:r>
    </w:p>
    <w:p w14:paraId="04B4B429" w14:textId="540730C6" w:rsidR="008101C3" w:rsidRPr="00656E6A" w:rsidRDefault="007A78F5" w:rsidP="0070006F">
      <w:pPr>
        <w:pStyle w:val="PlainText"/>
        <w:tabs>
          <w:tab w:val="left" w:pos="3060"/>
        </w:tabs>
        <w:spacing w:after="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03/</w:t>
      </w:r>
      <w:r w:rsidR="00391420" w:rsidRPr="00391420">
        <w:rPr>
          <w:rFonts w:ascii="Times New Roman" w:eastAsia="MS Mincho" w:hAnsi="Times New Roman" w:cs="Times New Roman"/>
          <w:b/>
          <w:sz w:val="24"/>
          <w:szCs w:val="24"/>
        </w:rPr>
        <w:t>2018</w:t>
      </w:r>
      <w:r w:rsidR="008101C3"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 xml:space="preserve"> </w:t>
      </w:r>
      <w:r w:rsidR="008101C3" w:rsidRPr="00656E6A">
        <w:rPr>
          <w:rFonts w:ascii="Times New Roman" w:eastAsia="MS Mincho" w:hAnsi="Times New Roman" w:cs="Times New Roman"/>
          <w:b/>
          <w:sz w:val="24"/>
          <w:szCs w:val="24"/>
        </w:rPr>
        <w:t xml:space="preserve">– </w:t>
      </w:r>
      <w:r w:rsidR="004A0883">
        <w:rPr>
          <w:rFonts w:ascii="Times New Roman" w:eastAsia="MS Mincho" w:hAnsi="Times New Roman" w:cs="Times New Roman"/>
          <w:b/>
          <w:sz w:val="24"/>
          <w:szCs w:val="24"/>
        </w:rPr>
        <w:t>Present</w:t>
      </w:r>
      <w:r w:rsidR="008101C3" w:rsidRPr="00656E6A">
        <w:rPr>
          <w:rFonts w:ascii="Times New Roman" w:eastAsia="MS Mincho" w:hAnsi="Times New Roman" w:cs="Times New Roman"/>
          <w:sz w:val="24"/>
          <w:szCs w:val="24"/>
        </w:rPr>
        <w:tab/>
      </w:r>
      <w:r w:rsidR="008101C3" w:rsidRPr="00656E6A">
        <w:rPr>
          <w:rFonts w:ascii="Times New Roman" w:eastAsia="MS Mincho" w:hAnsi="Times New Roman" w:cs="Times New Roman"/>
          <w:b/>
          <w:sz w:val="24"/>
          <w:szCs w:val="24"/>
        </w:rPr>
        <w:t xml:space="preserve">Bachelor of </w:t>
      </w:r>
      <w:r w:rsidR="00391420" w:rsidRPr="00391420">
        <w:rPr>
          <w:rFonts w:ascii="Times New Roman" w:eastAsia="MS Mincho" w:hAnsi="Times New Roman" w:cs="Times New Roman"/>
          <w:b/>
          <w:sz w:val="24"/>
          <w:szCs w:val="24"/>
        </w:rPr>
        <w:t>Information Technology</w:t>
      </w:r>
    </w:p>
    <w:p w14:paraId="23702D16" w14:textId="1720B192" w:rsidR="008101C3" w:rsidRPr="00391420" w:rsidRDefault="00391420" w:rsidP="0070006F">
      <w:pPr>
        <w:pStyle w:val="PlainText"/>
        <w:spacing w:after="40"/>
        <w:ind w:left="2160" w:firstLine="900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391420">
        <w:rPr>
          <w:rFonts w:ascii="Times New Roman" w:eastAsia="MS Mincho" w:hAnsi="Times New Roman" w:cs="Times New Roman"/>
          <w:sz w:val="24"/>
          <w:szCs w:val="24"/>
        </w:rPr>
        <w:t>Deakin University, Waurn Ponds</w:t>
      </w:r>
    </w:p>
    <w:p w14:paraId="217E7491" w14:textId="192705FC" w:rsidR="008101C3" w:rsidRDefault="008101C3" w:rsidP="0070006F">
      <w:pPr>
        <w:pStyle w:val="PlainText"/>
        <w:numPr>
          <w:ilvl w:val="0"/>
          <w:numId w:val="1"/>
        </w:numPr>
        <w:spacing w:after="40"/>
        <w:ind w:left="34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Expected completion date</w:t>
      </w:r>
      <w:r w:rsidRPr="00391420">
        <w:rPr>
          <w:rFonts w:ascii="Times New Roman" w:eastAsia="MS Mincho" w:hAnsi="Times New Roman" w:cs="Times New Roman"/>
          <w:sz w:val="24"/>
          <w:szCs w:val="24"/>
        </w:rPr>
        <w:t xml:space="preserve">: </w:t>
      </w:r>
      <w:r w:rsidR="00EC283D">
        <w:rPr>
          <w:rFonts w:ascii="Times New Roman" w:eastAsia="MS Mincho" w:hAnsi="Times New Roman" w:cs="Times New Roman"/>
          <w:sz w:val="24"/>
          <w:szCs w:val="24"/>
        </w:rPr>
        <w:t>12/</w:t>
      </w:r>
      <w:r w:rsidR="00391420" w:rsidRPr="00391420">
        <w:rPr>
          <w:rFonts w:ascii="Times New Roman" w:eastAsia="MS Mincho" w:hAnsi="Times New Roman" w:cs="Times New Roman"/>
          <w:sz w:val="24"/>
          <w:szCs w:val="24"/>
        </w:rPr>
        <w:t>202</w:t>
      </w:r>
      <w:r w:rsidR="00D36DB2">
        <w:rPr>
          <w:rFonts w:ascii="Times New Roman" w:eastAsia="MS Mincho" w:hAnsi="Times New Roman" w:cs="Times New Roman"/>
          <w:sz w:val="24"/>
          <w:szCs w:val="24"/>
        </w:rPr>
        <w:t>3</w:t>
      </w:r>
    </w:p>
    <w:p w14:paraId="0B4AB4C6" w14:textId="6428BC42" w:rsidR="008101C3" w:rsidRPr="009C51AB" w:rsidRDefault="008101C3" w:rsidP="0070006F">
      <w:pPr>
        <w:pStyle w:val="PlainText"/>
        <w:numPr>
          <w:ilvl w:val="0"/>
          <w:numId w:val="1"/>
        </w:numPr>
        <w:spacing w:after="40"/>
        <w:ind w:left="3420"/>
        <w:rPr>
          <w:rFonts w:ascii="Times New Roman" w:eastAsia="MS Mincho" w:hAnsi="Times New Roman" w:cs="Times New Roman"/>
          <w:sz w:val="24"/>
          <w:szCs w:val="24"/>
        </w:rPr>
      </w:pPr>
      <w:r w:rsidRPr="00656E6A">
        <w:rPr>
          <w:rFonts w:ascii="Times New Roman" w:eastAsia="MS Mincho" w:hAnsi="Times New Roman" w:cs="Times New Roman"/>
          <w:sz w:val="24"/>
          <w:szCs w:val="24"/>
        </w:rPr>
        <w:t>Major</w:t>
      </w:r>
      <w:r>
        <w:rPr>
          <w:rFonts w:ascii="Times New Roman" w:eastAsia="MS Mincho" w:hAnsi="Times New Roman" w:cs="Times New Roman"/>
          <w:sz w:val="24"/>
          <w:szCs w:val="24"/>
        </w:rPr>
        <w:t>:</w:t>
      </w:r>
      <w:r w:rsidRPr="00656E6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391420" w:rsidRPr="00391420">
        <w:rPr>
          <w:rFonts w:ascii="Times New Roman" w:eastAsia="MS Mincho" w:hAnsi="Times New Roman" w:cs="Times New Roman"/>
          <w:sz w:val="24"/>
          <w:szCs w:val="24"/>
        </w:rPr>
        <w:t>Cyber Security</w:t>
      </w:r>
    </w:p>
    <w:p w14:paraId="127431FC" w14:textId="77777777" w:rsidR="008101C3" w:rsidRDefault="008101C3" w:rsidP="0070006F">
      <w:pPr>
        <w:pStyle w:val="PlainText"/>
        <w:spacing w:after="40"/>
        <w:rPr>
          <w:rFonts w:ascii="Times New Roman" w:eastAsia="MS Mincho" w:hAnsi="Times New Roman" w:cs="Times New Roman"/>
          <w:sz w:val="24"/>
          <w:szCs w:val="24"/>
        </w:rPr>
      </w:pPr>
    </w:p>
    <w:p w14:paraId="0EAE4C0B" w14:textId="0FE7A60E" w:rsidR="008101C3" w:rsidRPr="00656E6A" w:rsidRDefault="007A78F5" w:rsidP="0070006F">
      <w:pPr>
        <w:pStyle w:val="PlainText"/>
        <w:tabs>
          <w:tab w:val="left" w:pos="3060"/>
        </w:tabs>
        <w:spacing w:after="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01/2016 – 12/2017</w:t>
      </w:r>
      <w:r w:rsidR="008101C3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ab/>
      </w:r>
      <w:r w:rsidR="00391420" w:rsidRPr="00391420">
        <w:rPr>
          <w:rFonts w:ascii="Times New Roman" w:eastAsia="MS Mincho" w:hAnsi="Times New Roman" w:cs="Times New Roman"/>
          <w:b/>
          <w:sz w:val="24"/>
          <w:szCs w:val="24"/>
        </w:rPr>
        <w:t>V</w:t>
      </w:r>
      <w:r>
        <w:rPr>
          <w:rFonts w:ascii="Times New Roman" w:eastAsia="MS Mincho" w:hAnsi="Times New Roman" w:cs="Times New Roman"/>
          <w:b/>
          <w:sz w:val="24"/>
          <w:szCs w:val="24"/>
        </w:rPr>
        <w:t>ictorian Certificate of Education</w:t>
      </w:r>
    </w:p>
    <w:p w14:paraId="4FA7FE03" w14:textId="144018C9" w:rsidR="008101C3" w:rsidRPr="007A6008" w:rsidRDefault="007A6008" w:rsidP="0070006F">
      <w:pPr>
        <w:pStyle w:val="PlainText"/>
        <w:spacing w:after="40"/>
        <w:ind w:left="2160" w:firstLine="900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A6008">
        <w:rPr>
          <w:rFonts w:ascii="Times New Roman" w:eastAsia="MS Mincho" w:hAnsi="Times New Roman" w:cs="Times New Roman"/>
          <w:sz w:val="24"/>
          <w:szCs w:val="24"/>
        </w:rPr>
        <w:t>Catholic College Bendigo</w:t>
      </w:r>
      <w:r w:rsidR="007A78F5">
        <w:rPr>
          <w:rFonts w:ascii="Times New Roman" w:eastAsia="MS Mincho" w:hAnsi="Times New Roman" w:cs="Times New Roman"/>
          <w:sz w:val="24"/>
          <w:szCs w:val="24"/>
        </w:rPr>
        <w:t>, Bendigo</w:t>
      </w:r>
    </w:p>
    <w:p w14:paraId="7E90C569" w14:textId="77777777" w:rsidR="008101C3" w:rsidRPr="009D07EB" w:rsidRDefault="008101C3" w:rsidP="008101C3">
      <w:pPr>
        <w:pStyle w:val="PlainText"/>
        <w:spacing w:after="4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12F24628" w14:textId="3F8F68DB" w:rsidR="008101C3" w:rsidRPr="00F444CC" w:rsidRDefault="00A7094F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 xml:space="preserve">Employment </w:t>
      </w:r>
      <w:r w:rsidR="00573809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Experience</w:t>
      </w:r>
    </w:p>
    <w:p w14:paraId="5F353A1E" w14:textId="3B5EF857" w:rsidR="00A92475" w:rsidRPr="006D0BA9" w:rsidRDefault="00A92475" w:rsidP="00A92475">
      <w:pPr>
        <w:tabs>
          <w:tab w:val="left" w:pos="3060"/>
        </w:tabs>
        <w:rPr>
          <w:b/>
          <w:bCs/>
        </w:rPr>
      </w:pPr>
      <w:r w:rsidRPr="006D0BA9">
        <w:rPr>
          <w:rFonts w:eastAsia="MS Mincho"/>
          <w:b/>
        </w:rPr>
        <w:t xml:space="preserve">05/2018 </w:t>
      </w:r>
      <w:r w:rsidRPr="00656E6A">
        <w:rPr>
          <w:rFonts w:eastAsia="MS Mincho"/>
          <w:b/>
        </w:rPr>
        <w:t xml:space="preserve">– </w:t>
      </w:r>
      <w:r w:rsidR="004A0883">
        <w:rPr>
          <w:rFonts w:eastAsia="MS Mincho"/>
          <w:b/>
        </w:rPr>
        <w:t>Present</w:t>
      </w:r>
      <w:r w:rsidRPr="00656E6A">
        <w:rPr>
          <w:b/>
          <w:bCs/>
        </w:rPr>
        <w:tab/>
      </w:r>
      <w:r w:rsidRPr="006D0BA9">
        <w:rPr>
          <w:b/>
          <w:bCs/>
        </w:rPr>
        <w:t>Crew Member</w:t>
      </w:r>
      <w:r>
        <w:rPr>
          <w:b/>
          <w:bCs/>
        </w:rPr>
        <w:t xml:space="preserve"> (part-time, casual)</w:t>
      </w:r>
    </w:p>
    <w:p w14:paraId="1803777A" w14:textId="77777777" w:rsidR="00A92475" w:rsidRPr="006D0BA9" w:rsidRDefault="00A92475" w:rsidP="00A92475">
      <w:pPr>
        <w:ind w:firstLine="3060"/>
      </w:pPr>
      <w:r w:rsidRPr="006D0BA9">
        <w:t>McDonalds, Lovely banks (Geelong bypass northbound)</w:t>
      </w:r>
    </w:p>
    <w:p w14:paraId="580B5058" w14:textId="40318344" w:rsidR="00A92475" w:rsidRPr="00217D78" w:rsidRDefault="008F08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>C</w:t>
      </w:r>
      <w:r w:rsidR="00A92475" w:rsidRPr="00217D78">
        <w:t xml:space="preserve">omplete </w:t>
      </w:r>
      <w:r w:rsidR="001F3EEC" w:rsidRPr="00217D78">
        <w:t>time sensitive tasks.</w:t>
      </w:r>
    </w:p>
    <w:p w14:paraId="451635AE" w14:textId="77777777" w:rsidR="00A92475" w:rsidRPr="00217D78" w:rsidRDefault="00A924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>Perform safe food handling according to procedures.</w:t>
      </w:r>
    </w:p>
    <w:p w14:paraId="00163BC4" w14:textId="7B27F4E9" w:rsidR="00A92475" w:rsidRPr="00217D78" w:rsidRDefault="00A924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 xml:space="preserve">Cleaning of </w:t>
      </w:r>
      <w:r w:rsidR="001F3EEC" w:rsidRPr="00217D78">
        <w:t>work environment</w:t>
      </w:r>
      <w:r w:rsidRPr="00217D78">
        <w:t xml:space="preserve"> and cooking equipment to </w:t>
      </w:r>
      <w:r w:rsidR="001F3EEC" w:rsidRPr="00217D78">
        <w:t>industry standards</w:t>
      </w:r>
      <w:r w:rsidRPr="00217D78">
        <w:t>.</w:t>
      </w:r>
    </w:p>
    <w:p w14:paraId="3D167A75" w14:textId="4BB73CB7" w:rsidR="00A92475" w:rsidRPr="00217D78" w:rsidRDefault="00A92475" w:rsidP="00A92475">
      <w:pPr>
        <w:pStyle w:val="ListParagraph"/>
        <w:numPr>
          <w:ilvl w:val="0"/>
          <w:numId w:val="12"/>
        </w:numPr>
        <w:spacing w:line="259" w:lineRule="auto"/>
      </w:pPr>
      <w:r w:rsidRPr="00217D78">
        <w:t>Provide outstanding customer service in a fast-paced retail environment.</w:t>
      </w:r>
    </w:p>
    <w:p w14:paraId="4FA10F8C" w14:textId="640AAC89" w:rsidR="00D4398D" w:rsidRDefault="00D4398D" w:rsidP="00D4398D">
      <w:pPr>
        <w:spacing w:line="259" w:lineRule="auto"/>
      </w:pPr>
    </w:p>
    <w:p w14:paraId="2CABF36F" w14:textId="611938AD" w:rsidR="009B1402" w:rsidRPr="006D0BA9" w:rsidRDefault="009B1402" w:rsidP="009B1402">
      <w:pPr>
        <w:tabs>
          <w:tab w:val="left" w:pos="3060"/>
        </w:tabs>
        <w:rPr>
          <w:b/>
          <w:bCs/>
        </w:rPr>
      </w:pPr>
      <w:r w:rsidRPr="006D0BA9">
        <w:rPr>
          <w:rFonts w:eastAsia="MS Mincho"/>
          <w:b/>
        </w:rPr>
        <w:t>0</w:t>
      </w:r>
      <w:r w:rsidR="008F0875">
        <w:rPr>
          <w:rFonts w:eastAsia="MS Mincho"/>
          <w:b/>
        </w:rPr>
        <w:t>3</w:t>
      </w:r>
      <w:r w:rsidRPr="006D0BA9">
        <w:rPr>
          <w:rFonts w:eastAsia="MS Mincho"/>
          <w:b/>
        </w:rPr>
        <w:t>/20</w:t>
      </w:r>
      <w:r>
        <w:rPr>
          <w:rFonts w:eastAsia="MS Mincho"/>
          <w:b/>
        </w:rPr>
        <w:t>22</w:t>
      </w:r>
      <w:r w:rsidRPr="006D0BA9">
        <w:rPr>
          <w:rFonts w:eastAsia="MS Mincho"/>
          <w:b/>
        </w:rPr>
        <w:t xml:space="preserve"> </w:t>
      </w:r>
      <w:r w:rsidRPr="00656E6A">
        <w:rPr>
          <w:rFonts w:eastAsia="MS Mincho"/>
          <w:b/>
        </w:rPr>
        <w:t xml:space="preserve">– </w:t>
      </w:r>
      <w:r w:rsidR="00C922AA">
        <w:rPr>
          <w:rFonts w:eastAsia="MS Mincho"/>
          <w:b/>
        </w:rPr>
        <w:t>10</w:t>
      </w:r>
      <w:r>
        <w:rPr>
          <w:rFonts w:eastAsia="MS Mincho"/>
          <w:b/>
        </w:rPr>
        <w:t>/2022</w:t>
      </w:r>
      <w:r w:rsidRPr="00656E6A">
        <w:rPr>
          <w:b/>
          <w:bCs/>
        </w:rPr>
        <w:tab/>
      </w:r>
      <w:r w:rsidR="008F0875">
        <w:rPr>
          <w:b/>
          <w:bCs/>
        </w:rPr>
        <w:t>Internship</w:t>
      </w:r>
    </w:p>
    <w:p w14:paraId="0186F4E2" w14:textId="25A8AA4E" w:rsidR="009B1402" w:rsidRDefault="009B1402" w:rsidP="009B1402">
      <w:pPr>
        <w:ind w:firstLine="3060"/>
      </w:pPr>
      <w:r>
        <w:t>Thoth Tech, Geelong</w:t>
      </w:r>
    </w:p>
    <w:p w14:paraId="4474B279" w14:textId="1DB22C7F" w:rsidR="008F0875" w:rsidRPr="008F0875" w:rsidRDefault="008F0875" w:rsidP="009B1402">
      <w:pPr>
        <w:ind w:firstLine="3060"/>
        <w:rPr>
          <w:i/>
          <w:iCs/>
        </w:rPr>
      </w:pPr>
      <w:r>
        <w:rPr>
          <w:i/>
          <w:iCs/>
        </w:rPr>
        <w:t>Frontend Engineer (1</w:t>
      </w:r>
      <w:r w:rsidRPr="008F0875">
        <w:rPr>
          <w:i/>
          <w:iCs/>
          <w:vertAlign w:val="superscript"/>
        </w:rPr>
        <w:t>st</w:t>
      </w:r>
      <w:r>
        <w:rPr>
          <w:i/>
          <w:iCs/>
        </w:rPr>
        <w:t xml:space="preserve"> Phase)</w:t>
      </w:r>
    </w:p>
    <w:p w14:paraId="4914896C" w14:textId="5F7DB4BF" w:rsidR="008F0875" w:rsidRPr="008F0875" w:rsidRDefault="008F0875" w:rsidP="008F0875">
      <w:pPr>
        <w:pStyle w:val="ListParagraph"/>
        <w:numPr>
          <w:ilvl w:val="0"/>
          <w:numId w:val="20"/>
        </w:numPr>
        <w:rPr>
          <w:i/>
          <w:iCs/>
        </w:rPr>
      </w:pPr>
      <w:r>
        <w:t xml:space="preserve">Converted files from Bootstrap, </w:t>
      </w:r>
      <w:proofErr w:type="spellStart"/>
      <w:r>
        <w:t>Coffescript</w:t>
      </w:r>
      <w:proofErr w:type="spellEnd"/>
      <w:r>
        <w:t xml:space="preserve"> into Angular JS, Typescript</w:t>
      </w:r>
    </w:p>
    <w:p w14:paraId="0BB31888" w14:textId="4B76C22F" w:rsidR="008F0875" w:rsidRPr="008F0875" w:rsidRDefault="008F0875" w:rsidP="008F0875">
      <w:pPr>
        <w:pStyle w:val="ListParagraph"/>
        <w:numPr>
          <w:ilvl w:val="0"/>
          <w:numId w:val="21"/>
        </w:numPr>
        <w:rPr>
          <w:i/>
          <w:iCs/>
        </w:rPr>
      </w:pPr>
      <w:r>
        <w:t>Debugged File Upload system</w:t>
      </w:r>
    </w:p>
    <w:p w14:paraId="107DAB66" w14:textId="3DE7735D" w:rsidR="008F0875" w:rsidRPr="008F0875" w:rsidRDefault="008F0875" w:rsidP="008F0875">
      <w:pPr>
        <w:pStyle w:val="ListParagraph"/>
        <w:numPr>
          <w:ilvl w:val="0"/>
          <w:numId w:val="21"/>
        </w:numPr>
        <w:rPr>
          <w:i/>
          <w:iCs/>
        </w:rPr>
      </w:pPr>
      <w:r>
        <w:t xml:space="preserve">Adapted current set of skills to learn a new programming </w:t>
      </w:r>
      <w:r w:rsidR="00217D78">
        <w:t>language</w:t>
      </w:r>
    </w:p>
    <w:p w14:paraId="16519A79" w14:textId="0C0DC343" w:rsidR="008F0875" w:rsidRPr="008F0875" w:rsidRDefault="008F0875" w:rsidP="008F0875">
      <w:pPr>
        <w:pStyle w:val="ListParagraph"/>
        <w:numPr>
          <w:ilvl w:val="0"/>
          <w:numId w:val="21"/>
        </w:numPr>
        <w:rPr>
          <w:i/>
          <w:iCs/>
        </w:rPr>
      </w:pPr>
      <w:r>
        <w:t>Utilized Version Control (GitHub)</w:t>
      </w:r>
    </w:p>
    <w:p w14:paraId="112578A6" w14:textId="5DE2D31F" w:rsidR="008F0875" w:rsidRDefault="008F0875" w:rsidP="009B1402">
      <w:pPr>
        <w:ind w:firstLine="3060"/>
        <w:rPr>
          <w:i/>
          <w:iCs/>
        </w:rPr>
      </w:pPr>
      <w:r>
        <w:rPr>
          <w:i/>
          <w:iCs/>
        </w:rPr>
        <w:t>Delivery Lead (2</w:t>
      </w:r>
      <w:r w:rsidRPr="008F0875">
        <w:rPr>
          <w:i/>
          <w:iCs/>
          <w:vertAlign w:val="superscript"/>
        </w:rPr>
        <w:t>nd</w:t>
      </w:r>
      <w:r>
        <w:rPr>
          <w:i/>
          <w:iCs/>
        </w:rPr>
        <w:t xml:space="preserve"> Phase)</w:t>
      </w:r>
    </w:p>
    <w:p w14:paraId="73F6FC77" w14:textId="34422837" w:rsidR="008F0875" w:rsidRDefault="008F0875" w:rsidP="008F0875">
      <w:pPr>
        <w:pStyle w:val="ListParagraph"/>
        <w:numPr>
          <w:ilvl w:val="0"/>
          <w:numId w:val="20"/>
        </w:numPr>
      </w:pPr>
      <w:r>
        <w:t xml:space="preserve">Recruited other students through </w:t>
      </w:r>
      <w:r w:rsidR="00217D78">
        <w:t>one-on-one</w:t>
      </w:r>
      <w:r>
        <w:t xml:space="preserve"> interviews</w:t>
      </w:r>
    </w:p>
    <w:p w14:paraId="1417673C" w14:textId="7D1EBDE1" w:rsidR="008F0875" w:rsidRDefault="008F0875" w:rsidP="008F0875">
      <w:pPr>
        <w:pStyle w:val="ListParagraph"/>
        <w:numPr>
          <w:ilvl w:val="0"/>
          <w:numId w:val="20"/>
        </w:numPr>
      </w:pPr>
      <w:r>
        <w:t>Organized meetings with the Client (Thoth Tech)</w:t>
      </w:r>
    </w:p>
    <w:p w14:paraId="7CCD414E" w14:textId="4E27ABC0" w:rsidR="008F0875" w:rsidRDefault="008F0875" w:rsidP="008F0875">
      <w:pPr>
        <w:pStyle w:val="ListParagraph"/>
        <w:numPr>
          <w:ilvl w:val="0"/>
          <w:numId w:val="20"/>
        </w:numPr>
      </w:pPr>
      <w:r>
        <w:t>Selected and Implemented project management style best suited to the client.</w:t>
      </w:r>
    </w:p>
    <w:p w14:paraId="5CBD1C50" w14:textId="2274C7AE" w:rsidR="008F0875" w:rsidRDefault="008F0875" w:rsidP="008F0875">
      <w:pPr>
        <w:pStyle w:val="ListParagraph"/>
        <w:numPr>
          <w:ilvl w:val="0"/>
          <w:numId w:val="20"/>
        </w:numPr>
      </w:pPr>
      <w:r>
        <w:t>Utilized Time management program (Trello)</w:t>
      </w:r>
    </w:p>
    <w:p w14:paraId="09176BCC" w14:textId="2E26B6CD" w:rsidR="00A92475" w:rsidRPr="00217D78" w:rsidRDefault="008F0875" w:rsidP="001D4EC3">
      <w:pPr>
        <w:pStyle w:val="ListParagraph"/>
        <w:numPr>
          <w:ilvl w:val="0"/>
          <w:numId w:val="20"/>
        </w:numPr>
        <w:tabs>
          <w:tab w:val="left" w:pos="3068"/>
        </w:tabs>
        <w:rPr>
          <w:b/>
          <w:bCs/>
        </w:rPr>
      </w:pPr>
      <w:r>
        <w:lastRenderedPageBreak/>
        <w:t>Developed wireframes and low fidelity prototypes</w:t>
      </w:r>
    </w:p>
    <w:p w14:paraId="46B9BB00" w14:textId="40CD3DD5" w:rsidR="00217D78" w:rsidRPr="00B0203E" w:rsidRDefault="00217D78" w:rsidP="001D4EC3">
      <w:pPr>
        <w:pStyle w:val="ListParagraph"/>
        <w:numPr>
          <w:ilvl w:val="0"/>
          <w:numId w:val="20"/>
        </w:numPr>
        <w:tabs>
          <w:tab w:val="left" w:pos="3068"/>
        </w:tabs>
        <w:rPr>
          <w:b/>
          <w:bCs/>
        </w:rPr>
      </w:pPr>
      <w:r>
        <w:t xml:space="preserve">Utilizing </w:t>
      </w:r>
      <w:r w:rsidR="008D137C" w:rsidRPr="008D137C">
        <w:t>a collaborative web application for interface design</w:t>
      </w:r>
      <w:r w:rsidR="00634721">
        <w:t xml:space="preserve"> (Figma)</w:t>
      </w:r>
    </w:p>
    <w:p w14:paraId="40DD91F5" w14:textId="77777777" w:rsidR="00B0203E" w:rsidRPr="00B0203E" w:rsidRDefault="00B0203E" w:rsidP="00B0203E">
      <w:pPr>
        <w:tabs>
          <w:tab w:val="left" w:pos="3068"/>
        </w:tabs>
        <w:rPr>
          <w:b/>
          <w:bCs/>
        </w:rPr>
      </w:pPr>
    </w:p>
    <w:p w14:paraId="4BB7ABD9" w14:textId="77888A1A" w:rsidR="001D4EC3" w:rsidRPr="007710DB" w:rsidRDefault="001D4EC3" w:rsidP="001D4EC3">
      <w:pPr>
        <w:tabs>
          <w:tab w:val="left" w:pos="3068"/>
        </w:tabs>
        <w:contextualSpacing/>
        <w:rPr>
          <w:ins w:id="0" w:author="GRADY RAMSAY" w:date="2020-12-25T10:25:00Z"/>
          <w:b/>
          <w:bCs/>
        </w:rPr>
      </w:pPr>
      <w:ins w:id="1" w:author="GRADY RAMSAY" w:date="2020-12-25T10:24:00Z">
        <w:r w:rsidRPr="007710DB">
          <w:rPr>
            <w:b/>
            <w:bCs/>
          </w:rPr>
          <w:t>11/2020 – 12/2020</w:t>
        </w:r>
        <w:r w:rsidRPr="007710DB">
          <w:rPr>
            <w:b/>
            <w:bCs/>
          </w:rPr>
          <w:tab/>
          <w:t>Web</w:t>
        </w:r>
      </w:ins>
      <w:ins w:id="2" w:author="GRADY RAMSAY" w:date="2020-12-25T10:25:00Z">
        <w:r w:rsidRPr="007710DB">
          <w:rPr>
            <w:b/>
            <w:bCs/>
          </w:rPr>
          <w:t xml:space="preserve"> Design Intern (full</w:t>
        </w:r>
      </w:ins>
      <w:r w:rsidR="00D4398D">
        <w:rPr>
          <w:b/>
          <w:bCs/>
        </w:rPr>
        <w:t>-</w:t>
      </w:r>
      <w:ins w:id="3" w:author="GRADY RAMSAY" w:date="2020-12-25T10:25:00Z">
        <w:r w:rsidRPr="007710DB">
          <w:rPr>
            <w:b/>
            <w:bCs/>
          </w:rPr>
          <w:t>time)</w:t>
        </w:r>
      </w:ins>
    </w:p>
    <w:p w14:paraId="1C051BE4" w14:textId="17CFCE2C" w:rsidR="008F0875" w:rsidRPr="007710DB" w:rsidRDefault="001D4EC3" w:rsidP="008F0875">
      <w:pPr>
        <w:tabs>
          <w:tab w:val="left" w:pos="3068"/>
        </w:tabs>
        <w:contextualSpacing/>
        <w:rPr>
          <w:ins w:id="4" w:author="GRADY RAMSAY" w:date="2020-12-25T10:25:00Z"/>
        </w:rPr>
      </w:pPr>
      <w:ins w:id="5" w:author="GRADY RAMSAY" w:date="2020-12-25T10:25:00Z">
        <w:r w:rsidRPr="007710DB">
          <w:rPr>
            <w:b/>
            <w:bCs/>
          </w:rPr>
          <w:tab/>
        </w:r>
        <w:r w:rsidRPr="007710DB">
          <w:t>Deepsel</w:t>
        </w:r>
      </w:ins>
      <w:r w:rsidR="00A92475">
        <w:t>,</w:t>
      </w:r>
      <w:ins w:id="6" w:author="GRADY RAMSAY" w:date="2020-12-25T10:25:00Z">
        <w:r w:rsidRPr="007710DB">
          <w:t xml:space="preserve"> </w:t>
        </w:r>
        <w:r w:rsidR="006B1964" w:rsidRPr="007710DB">
          <w:t>Vietnam</w:t>
        </w:r>
      </w:ins>
    </w:p>
    <w:p w14:paraId="4D71DED2" w14:textId="6FFB65AE" w:rsidR="008F0875" w:rsidRPr="008107BB" w:rsidRDefault="008F0875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 w:rsidRPr="008107BB">
        <w:t>Developed skills in Website Development (HTML, CSS and JavaScript)</w:t>
      </w:r>
    </w:p>
    <w:p w14:paraId="6E128058" w14:textId="48C9D08E" w:rsidR="008F0875" w:rsidRPr="008107BB" w:rsidRDefault="008F0875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 w:rsidRPr="008107BB">
        <w:t>Remote Development Work Environments (Communication across different time zones)</w:t>
      </w:r>
    </w:p>
    <w:p w14:paraId="6E02797B" w14:textId="10913BB6" w:rsidR="008F0875" w:rsidRPr="008107BB" w:rsidRDefault="008107BB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>
        <w:t>Expanded te</w:t>
      </w:r>
      <w:r w:rsidR="008F0875" w:rsidRPr="008107BB">
        <w:t xml:space="preserve">amwork </w:t>
      </w:r>
      <w:r>
        <w:t>s</w:t>
      </w:r>
      <w:r w:rsidR="008F0875" w:rsidRPr="008107BB">
        <w:t>kills</w:t>
      </w:r>
      <w:r>
        <w:t xml:space="preserve"> within a professional environment.</w:t>
      </w:r>
    </w:p>
    <w:p w14:paraId="37D4402A" w14:textId="165E2922" w:rsidR="008F0875" w:rsidRPr="008107BB" w:rsidRDefault="008107BB" w:rsidP="008F0875">
      <w:pPr>
        <w:pStyle w:val="ListParagraph"/>
        <w:numPr>
          <w:ilvl w:val="0"/>
          <w:numId w:val="18"/>
        </w:numPr>
        <w:tabs>
          <w:tab w:val="left" w:pos="3068"/>
        </w:tabs>
      </w:pPr>
      <w:r>
        <w:t xml:space="preserve">Basic </w:t>
      </w:r>
      <w:r w:rsidR="008F0875" w:rsidRPr="008107BB">
        <w:t>Presentation Skills (for client to review and point out suggestions)</w:t>
      </w:r>
    </w:p>
    <w:p w14:paraId="66D8EDF0" w14:textId="341DD682" w:rsidR="00504BEA" w:rsidRPr="008107BB" w:rsidRDefault="008F0875" w:rsidP="00104C7D">
      <w:pPr>
        <w:pStyle w:val="ListParagraph"/>
        <w:numPr>
          <w:ilvl w:val="0"/>
          <w:numId w:val="18"/>
        </w:numPr>
        <w:tabs>
          <w:tab w:val="left" w:pos="3068"/>
        </w:tabs>
      </w:pPr>
      <w:r w:rsidRPr="008107BB">
        <w:t>Waterfall Development Cycle</w:t>
      </w:r>
    </w:p>
    <w:p w14:paraId="5C393B45" w14:textId="77777777" w:rsidR="00CB636D" w:rsidRDefault="00CB636D" w:rsidP="008101C3"/>
    <w:p w14:paraId="73B50D6E" w14:textId="268AF1E5" w:rsidR="008101C3" w:rsidRPr="001F16C1" w:rsidRDefault="008101C3" w:rsidP="001F16C1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 w:rsidRPr="00AA511A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Volunteer Experience</w:t>
      </w:r>
    </w:p>
    <w:p w14:paraId="03D12AAD" w14:textId="7DE02263" w:rsidR="008101C3" w:rsidRPr="009F5D62" w:rsidRDefault="0070006F" w:rsidP="0070006F">
      <w:pPr>
        <w:tabs>
          <w:tab w:val="left" w:pos="3060"/>
        </w:tabs>
        <w:rPr>
          <w:rFonts w:eastAsia="MS Mincho"/>
          <w:b/>
        </w:rPr>
      </w:pPr>
      <w:r>
        <w:rPr>
          <w:rFonts w:eastAsia="MS Mincho"/>
          <w:b/>
        </w:rPr>
        <w:t>04/</w:t>
      </w:r>
      <w:r w:rsidR="00D33626" w:rsidRPr="00D33626">
        <w:rPr>
          <w:rFonts w:eastAsia="MS Mincho"/>
          <w:b/>
        </w:rPr>
        <w:t>201</w:t>
      </w:r>
      <w:r>
        <w:rPr>
          <w:rFonts w:eastAsia="MS Mincho"/>
          <w:b/>
        </w:rPr>
        <w:t>5</w:t>
      </w:r>
      <w:r w:rsidR="00D33626" w:rsidRPr="00D33626">
        <w:rPr>
          <w:rFonts w:eastAsia="MS Mincho"/>
          <w:b/>
        </w:rPr>
        <w:t xml:space="preserve"> </w:t>
      </w:r>
      <w:r w:rsidR="009F5D62">
        <w:rPr>
          <w:rFonts w:eastAsia="MS Mincho"/>
          <w:b/>
        </w:rPr>
        <w:t>–</w:t>
      </w:r>
      <w:r w:rsidR="00D33626" w:rsidRPr="00D33626">
        <w:rPr>
          <w:rFonts w:eastAsia="MS Mincho"/>
          <w:b/>
        </w:rPr>
        <w:t xml:space="preserve"> </w:t>
      </w:r>
      <w:r w:rsidR="00DA5989">
        <w:rPr>
          <w:rFonts w:eastAsia="MS Mincho"/>
          <w:b/>
        </w:rPr>
        <w:t>10/</w:t>
      </w:r>
      <w:r w:rsidR="00D33626" w:rsidRPr="00D33626">
        <w:rPr>
          <w:rFonts w:eastAsia="MS Mincho"/>
          <w:b/>
        </w:rPr>
        <w:t>201</w:t>
      </w:r>
      <w:r>
        <w:rPr>
          <w:rFonts w:eastAsia="MS Mincho"/>
          <w:b/>
        </w:rPr>
        <w:t>5</w:t>
      </w:r>
      <w:r w:rsidR="002C4BB0">
        <w:rPr>
          <w:b/>
          <w:bCs/>
        </w:rPr>
        <w:tab/>
      </w:r>
      <w:r w:rsidR="00D33626" w:rsidRPr="00D33626">
        <w:rPr>
          <w:b/>
          <w:bCs/>
        </w:rPr>
        <w:t>Student Volunteer</w:t>
      </w:r>
    </w:p>
    <w:p w14:paraId="0A5EF01D" w14:textId="1B784FF4" w:rsidR="008101C3" w:rsidRPr="00D33626" w:rsidRDefault="00FA6D02" w:rsidP="0070006F">
      <w:pPr>
        <w:ind w:firstLine="3060"/>
      </w:pPr>
      <w:r w:rsidRPr="00D33626">
        <w:t>Barnardo’s</w:t>
      </w:r>
      <w:r w:rsidR="00D33626" w:rsidRPr="00D33626">
        <w:t xml:space="preserve"> Australia</w:t>
      </w:r>
      <w:r w:rsidR="008101C3" w:rsidRPr="00D33626">
        <w:t xml:space="preserve">, </w:t>
      </w:r>
      <w:r w:rsidR="00D33626" w:rsidRPr="00D33626">
        <w:t>Nyngan</w:t>
      </w:r>
      <w:r w:rsidR="008101C3" w:rsidRPr="00D33626">
        <w:t xml:space="preserve"> </w:t>
      </w:r>
    </w:p>
    <w:p w14:paraId="3CD3CA1C" w14:textId="445990F9" w:rsidR="00D33626" w:rsidRPr="007E6A27" w:rsidRDefault="00F57A4F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Drafted p</w:t>
      </w:r>
      <w:r w:rsidR="00D33626" w:rsidRPr="007E6A27">
        <w:t xml:space="preserve">reparation of space for </w:t>
      </w:r>
      <w:r w:rsidR="00007B06" w:rsidRPr="007E6A27">
        <w:t>studying</w:t>
      </w:r>
      <w:r w:rsidR="00D33626" w:rsidRPr="007E6A27">
        <w:t xml:space="preserve"> and fun activities</w:t>
      </w:r>
    </w:p>
    <w:p w14:paraId="135CEDA6" w14:textId="403E7CE6" w:rsidR="00D33626" w:rsidRPr="007E6A27" w:rsidRDefault="0016143F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Facilitated</w:t>
      </w:r>
      <w:r w:rsidR="00D33626" w:rsidRPr="007E6A27">
        <w:t xml:space="preserve"> tutoring methods to teach primary school students</w:t>
      </w:r>
    </w:p>
    <w:p w14:paraId="56DE497B" w14:textId="77777777" w:rsidR="00C3320B" w:rsidRPr="007E6A27" w:rsidRDefault="00D33626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Give regular and encouraging feedback</w:t>
      </w:r>
    </w:p>
    <w:p w14:paraId="69D6108A" w14:textId="77777777" w:rsidR="00C3320B" w:rsidRPr="007E6A27" w:rsidRDefault="00D33626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Assist</w:t>
      </w:r>
      <w:r w:rsidR="00007B06" w:rsidRPr="007E6A27">
        <w:t>ing</w:t>
      </w:r>
      <w:r w:rsidRPr="007E6A27">
        <w:t xml:space="preserve"> students </w:t>
      </w:r>
      <w:r w:rsidR="007D28BF" w:rsidRPr="007E6A27">
        <w:t>with need for</w:t>
      </w:r>
      <w:r w:rsidRPr="007E6A27">
        <w:t xml:space="preserve"> additional help</w:t>
      </w:r>
    </w:p>
    <w:p w14:paraId="0A907D5A" w14:textId="6CFB0620" w:rsidR="00D33626" w:rsidRPr="007E6A27" w:rsidRDefault="00043E4A" w:rsidP="00C3320B">
      <w:pPr>
        <w:pStyle w:val="ListParagraph"/>
        <w:numPr>
          <w:ilvl w:val="0"/>
          <w:numId w:val="14"/>
        </w:numPr>
        <w:spacing w:line="259" w:lineRule="auto"/>
      </w:pPr>
      <w:r w:rsidRPr="007E6A27">
        <w:t>Led</w:t>
      </w:r>
      <w:r w:rsidR="00D33626" w:rsidRPr="007E6A27">
        <w:t xml:space="preserve"> creative activates</w:t>
      </w:r>
      <w:r w:rsidRPr="007E6A27">
        <w:t xml:space="preserve"> for students</w:t>
      </w:r>
    </w:p>
    <w:p w14:paraId="76D5AF2A" w14:textId="114DFED6" w:rsidR="000A5C98" w:rsidRDefault="000A5C98" w:rsidP="0070006F">
      <w:pPr>
        <w:spacing w:line="259" w:lineRule="auto"/>
      </w:pPr>
    </w:p>
    <w:p w14:paraId="153109B6" w14:textId="2321BA23" w:rsidR="000A5C98" w:rsidRPr="009F5D62" w:rsidRDefault="0070006F" w:rsidP="00796F41">
      <w:pPr>
        <w:tabs>
          <w:tab w:val="left" w:pos="3060"/>
        </w:tabs>
        <w:rPr>
          <w:rFonts w:eastAsia="MS Mincho"/>
          <w:b/>
        </w:rPr>
      </w:pPr>
      <w:r>
        <w:rPr>
          <w:rFonts w:eastAsia="MS Mincho"/>
          <w:b/>
        </w:rPr>
        <w:t>08/</w:t>
      </w:r>
      <w:r w:rsidR="000A5C98" w:rsidRPr="00D33626">
        <w:rPr>
          <w:rFonts w:eastAsia="MS Mincho"/>
          <w:b/>
        </w:rPr>
        <w:t>201</w:t>
      </w:r>
      <w:r>
        <w:rPr>
          <w:rFonts w:eastAsia="MS Mincho"/>
          <w:b/>
        </w:rPr>
        <w:t>4</w:t>
      </w:r>
      <w:r w:rsidR="00040ACB">
        <w:rPr>
          <w:rFonts w:eastAsia="MS Mincho"/>
          <w:b/>
        </w:rPr>
        <w:t xml:space="preserve"> – 0</w:t>
      </w:r>
      <w:r w:rsidR="00E36DD8">
        <w:rPr>
          <w:rFonts w:eastAsia="MS Mincho"/>
          <w:b/>
        </w:rPr>
        <w:t>8</w:t>
      </w:r>
      <w:r w:rsidR="00040ACB">
        <w:rPr>
          <w:rFonts w:eastAsia="MS Mincho"/>
          <w:b/>
        </w:rPr>
        <w:t>/2014</w:t>
      </w:r>
      <w:r w:rsidR="000A5C98" w:rsidRPr="00D33626">
        <w:rPr>
          <w:b/>
          <w:bCs/>
        </w:rPr>
        <w:tab/>
      </w:r>
      <w:r w:rsidR="000A5C98">
        <w:rPr>
          <w:b/>
          <w:bCs/>
        </w:rPr>
        <w:t>Teachers Aide (school work experience)</w:t>
      </w:r>
    </w:p>
    <w:p w14:paraId="3E75C0D6" w14:textId="77777777" w:rsidR="00C3320B" w:rsidRDefault="000A5C98" w:rsidP="00796F41">
      <w:pPr>
        <w:ind w:firstLine="3060"/>
      </w:pPr>
      <w:r>
        <w:t>St Joseph’s Primary School</w:t>
      </w:r>
      <w:r w:rsidRPr="00D33626">
        <w:t xml:space="preserve">, Nyngan </w:t>
      </w:r>
    </w:p>
    <w:p w14:paraId="31C46641" w14:textId="77777777" w:rsidR="00C3320B" w:rsidRPr="007E6A27" w:rsidRDefault="007D28BF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Assisting</w:t>
      </w:r>
      <w:r w:rsidR="007C584E" w:rsidRPr="007E6A27">
        <w:rPr>
          <w:rFonts w:cs="Arial"/>
          <w:shd w:val="clear" w:color="auto" w:fill="FFFFFF"/>
        </w:rPr>
        <w:t xml:space="preserve"> students </w:t>
      </w:r>
      <w:r w:rsidRPr="007E6A27">
        <w:rPr>
          <w:rFonts w:cs="Arial"/>
          <w:shd w:val="clear" w:color="auto" w:fill="FFFFFF"/>
        </w:rPr>
        <w:t>with</w:t>
      </w:r>
      <w:r w:rsidR="007C584E" w:rsidRPr="007E6A27">
        <w:rPr>
          <w:rFonts w:cs="Arial"/>
          <w:shd w:val="clear" w:color="auto" w:fill="FFFFFF"/>
        </w:rPr>
        <w:t xml:space="preserve"> need </w:t>
      </w:r>
      <w:r w:rsidRPr="007E6A27">
        <w:rPr>
          <w:rFonts w:cs="Arial"/>
          <w:shd w:val="clear" w:color="auto" w:fill="FFFFFF"/>
        </w:rPr>
        <w:t xml:space="preserve">for </w:t>
      </w:r>
      <w:r w:rsidR="007C584E" w:rsidRPr="007E6A27">
        <w:rPr>
          <w:rFonts w:cs="Arial"/>
          <w:shd w:val="clear" w:color="auto" w:fill="FFFFFF"/>
        </w:rPr>
        <w:t>additional help</w:t>
      </w:r>
    </w:p>
    <w:p w14:paraId="22CAFF18" w14:textId="77777777" w:rsidR="00C3320B" w:rsidRPr="007E6A27" w:rsidRDefault="0055517A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Directed p</w:t>
      </w:r>
      <w:r w:rsidR="007C584E" w:rsidRPr="007E6A27">
        <w:rPr>
          <w:rFonts w:cs="Arial"/>
          <w:shd w:val="clear" w:color="auto" w:fill="FFFFFF"/>
        </w:rPr>
        <w:t xml:space="preserve">reparation of materials and equipment for activities </w:t>
      </w:r>
    </w:p>
    <w:p w14:paraId="695D0B27" w14:textId="77777777" w:rsidR="00C3320B" w:rsidRPr="007E6A27" w:rsidRDefault="0055517A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Conceptualized</w:t>
      </w:r>
      <w:r w:rsidR="007C584E" w:rsidRPr="007E6A27">
        <w:rPr>
          <w:rFonts w:cs="Arial"/>
          <w:shd w:val="clear" w:color="auto" w:fill="FFFFFF"/>
        </w:rPr>
        <w:t xml:space="preserve"> of progress of students with teacher</w:t>
      </w:r>
      <w:r w:rsidR="00EB2C10" w:rsidRPr="007E6A27">
        <w:rPr>
          <w:rFonts w:cs="Arial"/>
          <w:shd w:val="clear" w:color="auto" w:fill="FFFFFF"/>
        </w:rPr>
        <w:t>s</w:t>
      </w:r>
    </w:p>
    <w:p w14:paraId="73F3EA95" w14:textId="2FE37A8C" w:rsidR="007C584E" w:rsidRPr="007E6A27" w:rsidRDefault="0055517A" w:rsidP="00796F41">
      <w:pPr>
        <w:pStyle w:val="ListParagraph"/>
        <w:numPr>
          <w:ilvl w:val="0"/>
          <w:numId w:val="15"/>
        </w:numPr>
      </w:pPr>
      <w:r w:rsidRPr="007E6A27">
        <w:rPr>
          <w:rFonts w:cs="Arial"/>
          <w:shd w:val="clear" w:color="auto" w:fill="FFFFFF"/>
        </w:rPr>
        <w:t>Coordinated s</w:t>
      </w:r>
      <w:r w:rsidR="007C584E" w:rsidRPr="007E6A27">
        <w:rPr>
          <w:rFonts w:cs="Arial"/>
          <w:shd w:val="clear" w:color="auto" w:fill="FFFFFF"/>
        </w:rPr>
        <w:t>upervision of students making sure they’re on task</w:t>
      </w:r>
    </w:p>
    <w:p w14:paraId="4458253A" w14:textId="77777777" w:rsidR="008101C3" w:rsidRDefault="008101C3" w:rsidP="00796F41"/>
    <w:p w14:paraId="7A4FFEF8" w14:textId="3B6EB3FC" w:rsidR="008101C3" w:rsidRPr="001F16C1" w:rsidRDefault="00D82471" w:rsidP="001F16C1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>Achievements and Additional Information</w:t>
      </w:r>
    </w:p>
    <w:p w14:paraId="00CE9402" w14:textId="549E6141" w:rsidR="00BB7A43" w:rsidRPr="007710DB" w:rsidRDefault="00BB7A43" w:rsidP="00D82471">
      <w:pPr>
        <w:tabs>
          <w:tab w:val="left" w:pos="3060"/>
        </w:tabs>
        <w:rPr>
          <w:rFonts w:eastAsia="MS Mincho"/>
        </w:rPr>
      </w:pPr>
      <w:r>
        <w:rPr>
          <w:rFonts w:eastAsia="MS Mincho"/>
          <w:b/>
        </w:rPr>
        <w:t>2020</w:t>
      </w:r>
      <w:r>
        <w:rPr>
          <w:rFonts w:eastAsia="MS Mincho"/>
          <w:b/>
        </w:rPr>
        <w:tab/>
      </w:r>
      <w:r w:rsidR="004C045E">
        <w:rPr>
          <w:rFonts w:eastAsia="MS Mincho"/>
          <w:b/>
        </w:rPr>
        <w:t xml:space="preserve">Certificate of completion of virtual internship program – </w:t>
      </w:r>
      <w:r w:rsidR="004C045E" w:rsidRPr="007710DB">
        <w:rPr>
          <w:rFonts w:eastAsia="MS Mincho"/>
        </w:rPr>
        <w:t>FPT University</w:t>
      </w:r>
    </w:p>
    <w:p w14:paraId="6D667A85" w14:textId="77777777" w:rsidR="00BB7A43" w:rsidRDefault="00BB7A43" w:rsidP="00D82471">
      <w:pPr>
        <w:tabs>
          <w:tab w:val="left" w:pos="3060"/>
        </w:tabs>
        <w:rPr>
          <w:rFonts w:eastAsia="MS Mincho"/>
          <w:b/>
        </w:rPr>
      </w:pPr>
    </w:p>
    <w:p w14:paraId="30C6CE33" w14:textId="1010BE70" w:rsidR="00D82471" w:rsidRPr="007710DB" w:rsidRDefault="00D82471" w:rsidP="00D82471">
      <w:pPr>
        <w:tabs>
          <w:tab w:val="left" w:pos="3060"/>
        </w:tabs>
        <w:rPr>
          <w:rFonts w:eastAsia="MS Mincho"/>
        </w:rPr>
      </w:pPr>
      <w:r w:rsidRPr="00D33626">
        <w:rPr>
          <w:rFonts w:eastAsia="MS Mincho"/>
          <w:b/>
        </w:rPr>
        <w:t xml:space="preserve">2015 </w:t>
      </w:r>
      <w:r w:rsidR="009F5D62">
        <w:rPr>
          <w:rFonts w:eastAsia="MS Mincho"/>
          <w:b/>
        </w:rPr>
        <w:t>–</w:t>
      </w:r>
      <w:r w:rsidRPr="00D33626">
        <w:rPr>
          <w:rFonts w:eastAsia="MS Mincho"/>
          <w:b/>
        </w:rPr>
        <w:t xml:space="preserve"> 2016</w:t>
      </w:r>
      <w:r w:rsidRPr="00D33626">
        <w:rPr>
          <w:b/>
          <w:bCs/>
        </w:rPr>
        <w:tab/>
      </w:r>
      <w:r>
        <w:rPr>
          <w:b/>
          <w:bCs/>
        </w:rPr>
        <w:t xml:space="preserve">Duke of Edinburgh’s International Award – </w:t>
      </w:r>
      <w:r w:rsidRPr="007710DB">
        <w:t>Australia</w:t>
      </w:r>
    </w:p>
    <w:p w14:paraId="60A3C7E3" w14:textId="42956E3E" w:rsidR="00D82471" w:rsidRPr="00D33626" w:rsidRDefault="00D82471" w:rsidP="00D82471">
      <w:pPr>
        <w:ind w:firstLine="3060"/>
      </w:pPr>
      <w:r>
        <w:t>Nyngan High School</w:t>
      </w:r>
      <w:r w:rsidRPr="00D33626">
        <w:t>, Nyngan</w:t>
      </w:r>
    </w:p>
    <w:p w14:paraId="59DCD422" w14:textId="77777777" w:rsidR="004143DF" w:rsidRDefault="00D82471" w:rsidP="004143DF">
      <w:pPr>
        <w:pStyle w:val="ListParagraph"/>
        <w:numPr>
          <w:ilvl w:val="0"/>
          <w:numId w:val="16"/>
        </w:numPr>
        <w:spacing w:line="259" w:lineRule="auto"/>
      </w:pPr>
      <w:r>
        <w:t>Gold award 2016</w:t>
      </w:r>
    </w:p>
    <w:p w14:paraId="78B0559E" w14:textId="77777777" w:rsidR="004143DF" w:rsidRPr="004143DF" w:rsidRDefault="00D82471" w:rsidP="004143DF">
      <w:pPr>
        <w:pStyle w:val="ListParagraph"/>
        <w:numPr>
          <w:ilvl w:val="0"/>
          <w:numId w:val="16"/>
        </w:numPr>
        <w:spacing w:line="259" w:lineRule="auto"/>
      </w:pPr>
      <w:r w:rsidRPr="004143DF">
        <w:rPr>
          <w:rFonts w:cs="Arial"/>
        </w:rPr>
        <w:t>Silver award 2016</w:t>
      </w:r>
    </w:p>
    <w:p w14:paraId="45B0E2A3" w14:textId="506698A8" w:rsidR="008D1952" w:rsidRPr="004143DF" w:rsidRDefault="00D82471" w:rsidP="008D1952">
      <w:pPr>
        <w:pStyle w:val="ListParagraph"/>
        <w:numPr>
          <w:ilvl w:val="0"/>
          <w:numId w:val="16"/>
        </w:numPr>
        <w:spacing w:line="480" w:lineRule="auto"/>
      </w:pPr>
      <w:r w:rsidRPr="004143DF">
        <w:rPr>
          <w:rFonts w:cs="Arial"/>
        </w:rPr>
        <w:t>Bronze award 2015</w:t>
      </w:r>
    </w:p>
    <w:p w14:paraId="0B03903D" w14:textId="77777777" w:rsidR="008101C3" w:rsidRDefault="008101C3" w:rsidP="002700BF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2"/>
        </w:rPr>
      </w:pPr>
      <w:r w:rsidRPr="00D4627B">
        <w:rPr>
          <w:rFonts w:ascii="Times New Roman" w:eastAsia="MS Mincho" w:hAnsi="Times New Roman" w:cs="Times New Roman"/>
          <w:b/>
          <w:spacing w:val="20"/>
          <w:sz w:val="28"/>
          <w:szCs w:val="22"/>
        </w:rPr>
        <w:t>Referees</w:t>
      </w:r>
    </w:p>
    <w:p w14:paraId="030C9B9A" w14:textId="6A1A38D7" w:rsidR="002700BF" w:rsidRPr="002700BF" w:rsidRDefault="002700BF" w:rsidP="002700BF">
      <w:pPr>
        <w:pStyle w:val="PlainText"/>
        <w:pBdr>
          <w:top w:val="single" w:sz="18" w:space="1" w:color="auto"/>
          <w:bottom w:val="single" w:sz="8" w:space="1" w:color="auto"/>
        </w:pBdr>
        <w:rPr>
          <w:rFonts w:ascii="Times New Roman" w:eastAsia="MS Mincho" w:hAnsi="Times New Roman" w:cs="Times New Roman"/>
          <w:b/>
          <w:spacing w:val="20"/>
          <w:sz w:val="28"/>
          <w:szCs w:val="22"/>
        </w:rPr>
        <w:sectPr w:rsidR="002700BF" w:rsidRPr="002700BF" w:rsidSect="00656E6A">
          <w:pgSz w:w="12240" w:h="15840" w:code="1"/>
          <w:pgMar w:top="792" w:right="864" w:bottom="792" w:left="864" w:header="720" w:footer="720" w:gutter="0"/>
          <w:cols w:space="720"/>
          <w:docGrid w:linePitch="212"/>
        </w:sectPr>
      </w:pPr>
    </w:p>
    <w:p w14:paraId="67774AC4" w14:textId="77777777" w:rsidR="002C0523" w:rsidRDefault="002C0523" w:rsidP="002C0523">
      <w:pPr>
        <w:rPr>
          <w:rFonts w:cs="Arial"/>
          <w:b/>
          <w:bCs/>
        </w:rPr>
        <w:sectPr w:rsidR="002C0523" w:rsidSect="00476E4C">
          <w:type w:val="continuous"/>
          <w:pgSz w:w="12240" w:h="15840" w:code="1"/>
          <w:pgMar w:top="792" w:right="864" w:bottom="792" w:left="864" w:header="720" w:footer="720" w:gutter="0"/>
          <w:cols w:space="720"/>
          <w:docGrid w:linePitch="212"/>
        </w:sectPr>
      </w:pPr>
    </w:p>
    <w:p w14:paraId="35E5AA04" w14:textId="70BE9D0E" w:rsidR="00DC67D3" w:rsidRDefault="00DC67D3" w:rsidP="00DC67D3">
      <w:pPr>
        <w:rPr>
          <w:rFonts w:cs="Arial"/>
        </w:rPr>
      </w:pPr>
      <w:r w:rsidRPr="003D7815">
        <w:rPr>
          <w:rFonts w:cs="Arial"/>
          <w:b/>
          <w:bCs/>
        </w:rPr>
        <w:t>Jordan Humphreys</w:t>
      </w:r>
      <w:r>
        <w:rPr>
          <w:rFonts w:cs="Arial"/>
        </w:rPr>
        <w:t>, 0433 199 626</w:t>
      </w:r>
    </w:p>
    <w:p w14:paraId="7237E893" w14:textId="77B64396" w:rsidR="00DC67D3" w:rsidRDefault="00DC67D3" w:rsidP="00476E4C">
      <w:pPr>
        <w:rPr>
          <w:rFonts w:cs="Arial"/>
        </w:rPr>
      </w:pPr>
      <w:r>
        <w:rPr>
          <w:rFonts w:cs="Arial"/>
        </w:rPr>
        <w:tab/>
      </w:r>
      <w:r w:rsidR="001F16C1">
        <w:rPr>
          <w:rFonts w:cs="Arial"/>
        </w:rPr>
        <w:t>Rostering Manager</w:t>
      </w:r>
      <w:r>
        <w:rPr>
          <w:rFonts w:cs="Arial"/>
        </w:rPr>
        <w:t>, Mc</w:t>
      </w:r>
      <w:r w:rsidR="00366561">
        <w:rPr>
          <w:rFonts w:cs="Arial"/>
        </w:rPr>
        <w:t>D</w:t>
      </w:r>
      <w:r>
        <w:rPr>
          <w:rFonts w:cs="Arial"/>
        </w:rPr>
        <w:t>onald’s</w:t>
      </w:r>
      <w:r w:rsidR="00AB21DF">
        <w:rPr>
          <w:rFonts w:cs="Arial"/>
        </w:rPr>
        <w:t>.</w:t>
      </w:r>
    </w:p>
    <w:p w14:paraId="51F285AF" w14:textId="5FFF708D" w:rsidR="00AB1471" w:rsidRDefault="00AB1471" w:rsidP="00476E4C">
      <w:pPr>
        <w:rPr>
          <w:rFonts w:cs="Arial"/>
        </w:rPr>
      </w:pPr>
    </w:p>
    <w:p w14:paraId="658DB33A" w14:textId="2E9CE5EB" w:rsidR="00AB1471" w:rsidRDefault="00AB1471" w:rsidP="00AB1471">
      <w:r w:rsidRPr="00AB1471">
        <w:rPr>
          <w:b/>
          <w:bCs/>
        </w:rPr>
        <w:t>Andrew Cain</w:t>
      </w:r>
      <w:r>
        <w:rPr>
          <w:b/>
          <w:bCs/>
        </w:rPr>
        <w:t xml:space="preserve">, </w:t>
      </w:r>
      <w:hyperlink r:id="rId11" w:history="1">
        <w:r w:rsidRPr="006C74C2">
          <w:rPr>
            <w:rStyle w:val="Hyperlink"/>
          </w:rPr>
          <w:t>andrew.cain@deakin.edu.au</w:t>
        </w:r>
      </w:hyperlink>
      <w:r>
        <w:t xml:space="preserve"> </w:t>
      </w:r>
    </w:p>
    <w:p w14:paraId="542D2D14" w14:textId="26191518" w:rsidR="00AB21DF" w:rsidRDefault="00AB21DF" w:rsidP="00AB1471">
      <w:r>
        <w:tab/>
        <w:t>Organization Director of Thoth Tech.</w:t>
      </w:r>
    </w:p>
    <w:p w14:paraId="6E1AB001" w14:textId="68A28147" w:rsidR="00DB64D3" w:rsidRDefault="00DB64D3" w:rsidP="00476E4C">
      <w:pPr>
        <w:rPr>
          <w:rFonts w:cs="Arial"/>
        </w:rPr>
      </w:pPr>
    </w:p>
    <w:p w14:paraId="53347ACD" w14:textId="77777777" w:rsidR="00DB64D3" w:rsidRDefault="00DB64D3" w:rsidP="00DB64D3">
      <w:pPr>
        <w:rPr>
          <w:rFonts w:cs="Arial"/>
        </w:rPr>
      </w:pPr>
      <w:proofErr w:type="spellStart"/>
      <w:proofErr w:type="gramStart"/>
      <w:r>
        <w:rPr>
          <w:rFonts w:cs="Arial"/>
          <w:b/>
          <w:bCs/>
        </w:rPr>
        <w:t>Trung</w:t>
      </w:r>
      <w:proofErr w:type="spellEnd"/>
      <w:r>
        <w:rPr>
          <w:rFonts w:cs="Arial"/>
          <w:b/>
          <w:bCs/>
        </w:rPr>
        <w:t>(</w:t>
      </w:r>
      <w:proofErr w:type="gramEnd"/>
      <w:r>
        <w:rPr>
          <w:rFonts w:cs="Arial"/>
          <w:b/>
          <w:bCs/>
        </w:rPr>
        <w:t xml:space="preserve">Tim) Tran, </w:t>
      </w:r>
      <w:hyperlink r:id="rId12" w:history="1">
        <w:r w:rsidRPr="00A9248A">
          <w:rPr>
            <w:rStyle w:val="Hyperlink"/>
            <w:rFonts w:cs="Arial"/>
          </w:rPr>
          <w:t>timtran303@outlook.com</w:t>
        </w:r>
      </w:hyperlink>
    </w:p>
    <w:p w14:paraId="1F57F1BA" w14:textId="2B4B02C7" w:rsidR="00DB64D3" w:rsidRDefault="00DB64D3" w:rsidP="00DB64D3">
      <w:pPr>
        <w:rPr>
          <w:rFonts w:cs="Arial"/>
        </w:rPr>
      </w:pPr>
      <w:r>
        <w:rPr>
          <w:rFonts w:cs="Arial"/>
        </w:rPr>
        <w:tab/>
        <w:t>CEO and Supervisor, Deepsel Vietnam</w:t>
      </w:r>
      <w:r w:rsidR="00AB21DF">
        <w:rPr>
          <w:rFonts w:cs="Arial"/>
        </w:rPr>
        <w:t>.</w:t>
      </w:r>
    </w:p>
    <w:p w14:paraId="3D467648" w14:textId="77777777" w:rsidR="00DB64D3" w:rsidRPr="00DC67D3" w:rsidRDefault="00DB64D3" w:rsidP="00476E4C">
      <w:pPr>
        <w:rPr>
          <w:rFonts w:cs="Arial"/>
        </w:rPr>
      </w:pPr>
    </w:p>
    <w:p w14:paraId="11ABB337" w14:textId="77777777" w:rsidR="002C0523" w:rsidRDefault="002C0523" w:rsidP="002C0523">
      <w:pPr>
        <w:rPr>
          <w:rFonts w:cs="Arial"/>
        </w:rPr>
      </w:pPr>
      <w:r>
        <w:rPr>
          <w:rFonts w:cs="Arial"/>
        </w:rPr>
        <w:tab/>
      </w:r>
    </w:p>
    <w:sectPr w:rsidR="002C0523" w:rsidSect="00656E6A">
      <w:type w:val="continuous"/>
      <w:pgSz w:w="12240" w:h="15840" w:code="1"/>
      <w:pgMar w:top="792" w:right="864" w:bottom="792" w:left="864" w:header="720" w:footer="720" w:gutter="0"/>
      <w:cols w:num="2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671B" w14:textId="77777777" w:rsidR="0057481A" w:rsidRDefault="0057481A" w:rsidP="009021F4">
      <w:r>
        <w:separator/>
      </w:r>
    </w:p>
  </w:endnote>
  <w:endnote w:type="continuationSeparator" w:id="0">
    <w:p w14:paraId="28EF298D" w14:textId="77777777" w:rsidR="0057481A" w:rsidRDefault="0057481A" w:rsidP="0090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C98F" w14:textId="77777777" w:rsidR="0057481A" w:rsidRDefault="0057481A" w:rsidP="009021F4">
      <w:r>
        <w:separator/>
      </w:r>
    </w:p>
  </w:footnote>
  <w:footnote w:type="continuationSeparator" w:id="0">
    <w:p w14:paraId="5BC68BAF" w14:textId="77777777" w:rsidR="0057481A" w:rsidRDefault="0057481A" w:rsidP="00902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BD"/>
    <w:multiLevelType w:val="hybridMultilevel"/>
    <w:tmpl w:val="27262C50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3962EDD"/>
    <w:multiLevelType w:val="hybridMultilevel"/>
    <w:tmpl w:val="1DD246D0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06D53963"/>
    <w:multiLevelType w:val="hybridMultilevel"/>
    <w:tmpl w:val="1C00B2F2"/>
    <w:lvl w:ilvl="0" w:tplc="13064714">
      <w:numFmt w:val="bullet"/>
      <w:lvlText w:val="-"/>
      <w:lvlJc w:val="left"/>
      <w:pPr>
        <w:ind w:left="3435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3" w15:restartNumberingAfterBreak="0">
    <w:nsid w:val="087B76B2"/>
    <w:multiLevelType w:val="hybridMultilevel"/>
    <w:tmpl w:val="5CE2A632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33B6DA1"/>
    <w:multiLevelType w:val="hybridMultilevel"/>
    <w:tmpl w:val="258CB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3FCA"/>
    <w:multiLevelType w:val="hybridMultilevel"/>
    <w:tmpl w:val="B310E174"/>
    <w:lvl w:ilvl="0" w:tplc="0C09000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48" w:hanging="360"/>
      </w:pPr>
      <w:rPr>
        <w:rFonts w:ascii="Wingdings" w:hAnsi="Wingdings" w:hint="default"/>
      </w:rPr>
    </w:lvl>
  </w:abstractNum>
  <w:abstractNum w:abstractNumId="6" w15:restartNumberingAfterBreak="0">
    <w:nsid w:val="1FE43082"/>
    <w:multiLevelType w:val="hybridMultilevel"/>
    <w:tmpl w:val="6F7ED7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1156207"/>
    <w:multiLevelType w:val="multilevel"/>
    <w:tmpl w:val="6F7ED76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9543C53"/>
    <w:multiLevelType w:val="hybridMultilevel"/>
    <w:tmpl w:val="CAAEED90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 w15:restartNumberingAfterBreak="0">
    <w:nsid w:val="2AAD6033"/>
    <w:multiLevelType w:val="hybridMultilevel"/>
    <w:tmpl w:val="87506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1706"/>
    <w:multiLevelType w:val="hybridMultilevel"/>
    <w:tmpl w:val="0FA20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7DE8"/>
    <w:multiLevelType w:val="hybridMultilevel"/>
    <w:tmpl w:val="DFDEE0B2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3BFD0A07"/>
    <w:multiLevelType w:val="hybridMultilevel"/>
    <w:tmpl w:val="239EAFB4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3" w15:restartNumberingAfterBreak="0">
    <w:nsid w:val="428D52A2"/>
    <w:multiLevelType w:val="hybridMultilevel"/>
    <w:tmpl w:val="2DFA408A"/>
    <w:lvl w:ilvl="0" w:tplc="4AC6DD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44169"/>
    <w:multiLevelType w:val="hybridMultilevel"/>
    <w:tmpl w:val="28D6E6EE"/>
    <w:lvl w:ilvl="0" w:tplc="0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4BDC089E"/>
    <w:multiLevelType w:val="hybridMultilevel"/>
    <w:tmpl w:val="A5AAE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570D0"/>
    <w:multiLevelType w:val="hybridMultilevel"/>
    <w:tmpl w:val="954061B6"/>
    <w:lvl w:ilvl="0" w:tplc="33C44C1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0143617"/>
    <w:multiLevelType w:val="hybridMultilevel"/>
    <w:tmpl w:val="B554E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B7A28"/>
    <w:multiLevelType w:val="hybridMultilevel"/>
    <w:tmpl w:val="69F0B682"/>
    <w:lvl w:ilvl="0" w:tplc="770ED64A">
      <w:numFmt w:val="bullet"/>
      <w:lvlText w:val="-"/>
      <w:lvlJc w:val="left"/>
      <w:pPr>
        <w:ind w:left="34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741A6450"/>
    <w:multiLevelType w:val="hybridMultilevel"/>
    <w:tmpl w:val="2A648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42B9F"/>
    <w:multiLevelType w:val="hybridMultilevel"/>
    <w:tmpl w:val="6412958E"/>
    <w:lvl w:ilvl="0" w:tplc="0C09000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88" w:hanging="360"/>
      </w:pPr>
      <w:rPr>
        <w:rFonts w:ascii="Wingdings" w:hAnsi="Wingdings" w:hint="default"/>
      </w:rPr>
    </w:lvl>
  </w:abstractNum>
  <w:abstractNum w:abstractNumId="21" w15:restartNumberingAfterBreak="0">
    <w:nsid w:val="7A83402F"/>
    <w:multiLevelType w:val="hybridMultilevel"/>
    <w:tmpl w:val="2E2A8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83AE4"/>
    <w:multiLevelType w:val="hybridMultilevel"/>
    <w:tmpl w:val="20ACD0F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D2B3FC8"/>
    <w:multiLevelType w:val="hybridMultilevel"/>
    <w:tmpl w:val="2F401414"/>
    <w:lvl w:ilvl="0" w:tplc="0C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num w:numId="1" w16cid:durableId="1900282175">
    <w:abstractNumId w:val="6"/>
  </w:num>
  <w:num w:numId="2" w16cid:durableId="478694191">
    <w:abstractNumId w:val="22"/>
  </w:num>
  <w:num w:numId="3" w16cid:durableId="1356612261">
    <w:abstractNumId w:val="4"/>
  </w:num>
  <w:num w:numId="4" w16cid:durableId="652636346">
    <w:abstractNumId w:val="7"/>
  </w:num>
  <w:num w:numId="5" w16cid:durableId="1828745941">
    <w:abstractNumId w:val="15"/>
  </w:num>
  <w:num w:numId="6" w16cid:durableId="169373990">
    <w:abstractNumId w:val="10"/>
  </w:num>
  <w:num w:numId="7" w16cid:durableId="659425236">
    <w:abstractNumId w:val="9"/>
  </w:num>
  <w:num w:numId="8" w16cid:durableId="689524150">
    <w:abstractNumId w:val="17"/>
  </w:num>
  <w:num w:numId="9" w16cid:durableId="328556603">
    <w:abstractNumId w:val="21"/>
  </w:num>
  <w:num w:numId="10" w16cid:durableId="590506073">
    <w:abstractNumId w:val="23"/>
  </w:num>
  <w:num w:numId="11" w16cid:durableId="907769548">
    <w:abstractNumId w:val="19"/>
  </w:num>
  <w:num w:numId="12" w16cid:durableId="1235553061">
    <w:abstractNumId w:val="12"/>
  </w:num>
  <w:num w:numId="13" w16cid:durableId="554774974">
    <w:abstractNumId w:val="11"/>
  </w:num>
  <w:num w:numId="14" w16cid:durableId="954680033">
    <w:abstractNumId w:val="0"/>
  </w:num>
  <w:num w:numId="15" w16cid:durableId="494341041">
    <w:abstractNumId w:val="14"/>
  </w:num>
  <w:num w:numId="16" w16cid:durableId="883635951">
    <w:abstractNumId w:val="1"/>
  </w:num>
  <w:num w:numId="17" w16cid:durableId="2067758217">
    <w:abstractNumId w:val="5"/>
  </w:num>
  <w:num w:numId="18" w16cid:durableId="54477204">
    <w:abstractNumId w:val="20"/>
  </w:num>
  <w:num w:numId="19" w16cid:durableId="82576868">
    <w:abstractNumId w:val="18"/>
  </w:num>
  <w:num w:numId="20" w16cid:durableId="1719206127">
    <w:abstractNumId w:val="8"/>
  </w:num>
  <w:num w:numId="21" w16cid:durableId="1530724525">
    <w:abstractNumId w:val="3"/>
  </w:num>
  <w:num w:numId="22" w16cid:durableId="214052379">
    <w:abstractNumId w:val="2"/>
  </w:num>
  <w:num w:numId="23" w16cid:durableId="709763397">
    <w:abstractNumId w:val="16"/>
  </w:num>
  <w:num w:numId="24" w16cid:durableId="129763631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DY RAMSAY">
    <w15:presenceInfo w15:providerId="None" w15:userId="GRADY RAMS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C3"/>
    <w:rsid w:val="00002AA8"/>
    <w:rsid w:val="00007B06"/>
    <w:rsid w:val="00040ACB"/>
    <w:rsid w:val="000423A9"/>
    <w:rsid w:val="00043E4A"/>
    <w:rsid w:val="00044163"/>
    <w:rsid w:val="00044FEC"/>
    <w:rsid w:val="00056A6C"/>
    <w:rsid w:val="0006674A"/>
    <w:rsid w:val="0006705B"/>
    <w:rsid w:val="00071C14"/>
    <w:rsid w:val="00084239"/>
    <w:rsid w:val="0009312B"/>
    <w:rsid w:val="000A5C98"/>
    <w:rsid w:val="000B27EC"/>
    <w:rsid w:val="000C045A"/>
    <w:rsid w:val="000C4AA8"/>
    <w:rsid w:val="001045A6"/>
    <w:rsid w:val="00104C7D"/>
    <w:rsid w:val="001052DC"/>
    <w:rsid w:val="0011107D"/>
    <w:rsid w:val="001507C1"/>
    <w:rsid w:val="0016143F"/>
    <w:rsid w:val="00161845"/>
    <w:rsid w:val="00173461"/>
    <w:rsid w:val="001812AD"/>
    <w:rsid w:val="001D4EC3"/>
    <w:rsid w:val="001F16C1"/>
    <w:rsid w:val="001F3EEC"/>
    <w:rsid w:val="001F5343"/>
    <w:rsid w:val="001F7BF5"/>
    <w:rsid w:val="00204221"/>
    <w:rsid w:val="002157FB"/>
    <w:rsid w:val="00217D78"/>
    <w:rsid w:val="00226377"/>
    <w:rsid w:val="002407DE"/>
    <w:rsid w:val="00256A70"/>
    <w:rsid w:val="002700BF"/>
    <w:rsid w:val="002743CF"/>
    <w:rsid w:val="00283B94"/>
    <w:rsid w:val="00292BB9"/>
    <w:rsid w:val="0029792E"/>
    <w:rsid w:val="002A00CF"/>
    <w:rsid w:val="002B4309"/>
    <w:rsid w:val="002C0523"/>
    <w:rsid w:val="002C4BB0"/>
    <w:rsid w:val="002C6F4D"/>
    <w:rsid w:val="002E166E"/>
    <w:rsid w:val="002F0684"/>
    <w:rsid w:val="0030057C"/>
    <w:rsid w:val="00302491"/>
    <w:rsid w:val="00331628"/>
    <w:rsid w:val="00334695"/>
    <w:rsid w:val="00342E86"/>
    <w:rsid w:val="003650AD"/>
    <w:rsid w:val="003657BE"/>
    <w:rsid w:val="00366561"/>
    <w:rsid w:val="00383FD3"/>
    <w:rsid w:val="00390485"/>
    <w:rsid w:val="00390F09"/>
    <w:rsid w:val="00391420"/>
    <w:rsid w:val="00395B3F"/>
    <w:rsid w:val="003F7330"/>
    <w:rsid w:val="00407D4F"/>
    <w:rsid w:val="00412AC4"/>
    <w:rsid w:val="004143DF"/>
    <w:rsid w:val="004148E4"/>
    <w:rsid w:val="00464230"/>
    <w:rsid w:val="00476E4C"/>
    <w:rsid w:val="004A0883"/>
    <w:rsid w:val="004B7390"/>
    <w:rsid w:val="004C045E"/>
    <w:rsid w:val="004C77D2"/>
    <w:rsid w:val="004E317B"/>
    <w:rsid w:val="004F2E1D"/>
    <w:rsid w:val="005038DD"/>
    <w:rsid w:val="0050403B"/>
    <w:rsid w:val="00504BEA"/>
    <w:rsid w:val="0055517A"/>
    <w:rsid w:val="00573809"/>
    <w:rsid w:val="0057481A"/>
    <w:rsid w:val="00592E77"/>
    <w:rsid w:val="005D1733"/>
    <w:rsid w:val="005D3B54"/>
    <w:rsid w:val="00611FD0"/>
    <w:rsid w:val="00626EF4"/>
    <w:rsid w:val="00634721"/>
    <w:rsid w:val="00634FDE"/>
    <w:rsid w:val="006730E6"/>
    <w:rsid w:val="00683CAF"/>
    <w:rsid w:val="00684D1A"/>
    <w:rsid w:val="006A57BF"/>
    <w:rsid w:val="006B1964"/>
    <w:rsid w:val="006D0BA9"/>
    <w:rsid w:val="0070006F"/>
    <w:rsid w:val="00707CFB"/>
    <w:rsid w:val="0071224E"/>
    <w:rsid w:val="00713171"/>
    <w:rsid w:val="007351BF"/>
    <w:rsid w:val="00754E4F"/>
    <w:rsid w:val="00770936"/>
    <w:rsid w:val="007710DB"/>
    <w:rsid w:val="00780ADC"/>
    <w:rsid w:val="00796F41"/>
    <w:rsid w:val="007A5BDA"/>
    <w:rsid w:val="007A6008"/>
    <w:rsid w:val="007A78F5"/>
    <w:rsid w:val="007B05FB"/>
    <w:rsid w:val="007C584E"/>
    <w:rsid w:val="007D2667"/>
    <w:rsid w:val="007D28BF"/>
    <w:rsid w:val="007E6A27"/>
    <w:rsid w:val="007E761C"/>
    <w:rsid w:val="007F12AA"/>
    <w:rsid w:val="007F43F1"/>
    <w:rsid w:val="0080034D"/>
    <w:rsid w:val="008101C3"/>
    <w:rsid w:val="008107BB"/>
    <w:rsid w:val="00820853"/>
    <w:rsid w:val="008350D9"/>
    <w:rsid w:val="00842D7F"/>
    <w:rsid w:val="00845008"/>
    <w:rsid w:val="008477BB"/>
    <w:rsid w:val="0085132F"/>
    <w:rsid w:val="00891184"/>
    <w:rsid w:val="008C3512"/>
    <w:rsid w:val="008D137C"/>
    <w:rsid w:val="008D1952"/>
    <w:rsid w:val="008F0875"/>
    <w:rsid w:val="00901238"/>
    <w:rsid w:val="009021F4"/>
    <w:rsid w:val="009023E0"/>
    <w:rsid w:val="00944149"/>
    <w:rsid w:val="00955F6C"/>
    <w:rsid w:val="009B1402"/>
    <w:rsid w:val="009C23A8"/>
    <w:rsid w:val="009C5374"/>
    <w:rsid w:val="009F5D62"/>
    <w:rsid w:val="009F7B40"/>
    <w:rsid w:val="00A30055"/>
    <w:rsid w:val="00A41DE2"/>
    <w:rsid w:val="00A44F2B"/>
    <w:rsid w:val="00A57A77"/>
    <w:rsid w:val="00A6439B"/>
    <w:rsid w:val="00A678EF"/>
    <w:rsid w:val="00A7094F"/>
    <w:rsid w:val="00A92475"/>
    <w:rsid w:val="00AA3052"/>
    <w:rsid w:val="00AA549B"/>
    <w:rsid w:val="00AB1471"/>
    <w:rsid w:val="00AB21DF"/>
    <w:rsid w:val="00AB6FC8"/>
    <w:rsid w:val="00AB793A"/>
    <w:rsid w:val="00AD599D"/>
    <w:rsid w:val="00AE49F2"/>
    <w:rsid w:val="00B0197C"/>
    <w:rsid w:val="00B0203E"/>
    <w:rsid w:val="00B03A25"/>
    <w:rsid w:val="00B07578"/>
    <w:rsid w:val="00B2006F"/>
    <w:rsid w:val="00B2737D"/>
    <w:rsid w:val="00B428CF"/>
    <w:rsid w:val="00B47BD4"/>
    <w:rsid w:val="00B6627E"/>
    <w:rsid w:val="00BB7A43"/>
    <w:rsid w:val="00BC637F"/>
    <w:rsid w:val="00BD2B4A"/>
    <w:rsid w:val="00C3320B"/>
    <w:rsid w:val="00C62480"/>
    <w:rsid w:val="00C70849"/>
    <w:rsid w:val="00C91D5E"/>
    <w:rsid w:val="00C922AA"/>
    <w:rsid w:val="00CA421B"/>
    <w:rsid w:val="00CA5FFC"/>
    <w:rsid w:val="00CB636D"/>
    <w:rsid w:val="00CE13EB"/>
    <w:rsid w:val="00D147AA"/>
    <w:rsid w:val="00D33626"/>
    <w:rsid w:val="00D36DB2"/>
    <w:rsid w:val="00D4398D"/>
    <w:rsid w:val="00D52DE4"/>
    <w:rsid w:val="00D6740C"/>
    <w:rsid w:val="00D735D1"/>
    <w:rsid w:val="00D82471"/>
    <w:rsid w:val="00D83138"/>
    <w:rsid w:val="00DA3497"/>
    <w:rsid w:val="00DA5989"/>
    <w:rsid w:val="00DA5B80"/>
    <w:rsid w:val="00DA6920"/>
    <w:rsid w:val="00DB64D3"/>
    <w:rsid w:val="00DC67D3"/>
    <w:rsid w:val="00DD0656"/>
    <w:rsid w:val="00DE0767"/>
    <w:rsid w:val="00DE2096"/>
    <w:rsid w:val="00DF158D"/>
    <w:rsid w:val="00DF3DE5"/>
    <w:rsid w:val="00E160BD"/>
    <w:rsid w:val="00E277E6"/>
    <w:rsid w:val="00E36DD8"/>
    <w:rsid w:val="00E54B98"/>
    <w:rsid w:val="00E61D3A"/>
    <w:rsid w:val="00EB2C10"/>
    <w:rsid w:val="00EB489C"/>
    <w:rsid w:val="00EC1714"/>
    <w:rsid w:val="00EC283D"/>
    <w:rsid w:val="00ED248D"/>
    <w:rsid w:val="00EE67F6"/>
    <w:rsid w:val="00F019E2"/>
    <w:rsid w:val="00F03A65"/>
    <w:rsid w:val="00F24BD4"/>
    <w:rsid w:val="00F33ECE"/>
    <w:rsid w:val="00F46215"/>
    <w:rsid w:val="00F46467"/>
    <w:rsid w:val="00F57A4F"/>
    <w:rsid w:val="00F629B5"/>
    <w:rsid w:val="00F712F7"/>
    <w:rsid w:val="00FA04EF"/>
    <w:rsid w:val="00FA6D02"/>
    <w:rsid w:val="00FD612E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9E92"/>
  <w15:chartTrackingRefBased/>
  <w15:docId w15:val="{763AB336-BD65-4A78-9C37-2AE39AE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01C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01C3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8101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rsid w:val="008101C3"/>
    <w:rPr>
      <w:rFonts w:ascii="Calibri Light" w:eastAsia="Times New Roman" w:hAnsi="Calibri Light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101C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8101C3"/>
    <w:pPr>
      <w:ind w:left="720"/>
      <w:contextualSpacing/>
    </w:pPr>
  </w:style>
  <w:style w:type="character" w:customStyle="1" w:styleId="normaltextrun">
    <w:name w:val="normaltextrun"/>
    <w:basedOn w:val="DefaultParagraphFont"/>
    <w:rsid w:val="008101C3"/>
  </w:style>
  <w:style w:type="paragraph" w:styleId="BalloonText">
    <w:name w:val="Balloon Text"/>
    <w:basedOn w:val="Normal"/>
    <w:link w:val="BalloonTextChar"/>
    <w:uiPriority w:val="99"/>
    <w:semiHidden/>
    <w:unhideWhenUsed/>
    <w:rsid w:val="004F2E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1D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2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1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2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1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1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7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dyramsay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imtran303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drew.cain@deakin.edu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radyramsay.on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radyramsay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20B031-D1C8-4377-BB5D-B07681BE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Hahn</dc:creator>
  <cp:keywords/>
  <dc:description/>
  <cp:lastModifiedBy>Grady Ramsay</cp:lastModifiedBy>
  <cp:revision>18</cp:revision>
  <cp:lastPrinted>2020-03-30T01:59:00Z</cp:lastPrinted>
  <dcterms:created xsi:type="dcterms:W3CDTF">2023-07-06T10:45:00Z</dcterms:created>
  <dcterms:modified xsi:type="dcterms:W3CDTF">2023-07-07T04:53:00Z</dcterms:modified>
</cp:coreProperties>
</file>